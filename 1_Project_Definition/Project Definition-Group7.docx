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8906fbcb879847b9" /><Relationship Type="http://schemas.openxmlformats.org/package/2006/relationships/metadata/core-properties" Target="/package/services/metadata/core-properties/65aea7b1aad84861a60819d2f804f7c1.psmdcp" Id="R507e2aafd6bf4535"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pStyle w:val="Title"/>
        <w:spacing w:line="360" w:lineRule="auto"/>
        <w:ind w:left="720" w:firstLine="0"/>
        <w:jc w:val="center"/>
        <w:rPr>
          <w:sz w:val="28"/>
          <w:szCs w:val="28"/>
        </w:rPr>
      </w:pPr>
      <w:bookmarkStart w:name="_u72tp652aom0" w:colFirst="0" w:colLast="0" w:id="1171292840"/>
      <w:bookmarkEnd w:id="1171292840"/>
      <w:r w:rsidRPr="00000000" w:rsidDel="00000000" w:rsidR="00000000">
        <w:rPr>
          <w:sz w:val="28"/>
          <w:szCs w:val="28"/>
          <w:rtl w:val="0"/>
        </w:rPr>
        <w:t xml:space="preserve">Project Definition</w:t>
      </w:r>
    </w:p>
    <w:p w:rsidRPr="00000000" w:rsidR="00000000" w:rsidDel="00000000" w:rsidP="00000000" w:rsidRDefault="00000000" w14:paraId="00000002">
      <w:pPr>
        <w:spacing w:line="360" w:lineRule="auto"/>
        <w:ind w:left="720" w:firstLine="0"/>
        <w:jc w:val="center"/>
        <w:rPr>
          <w:sz w:val="20"/>
          <w:szCs w:val="20"/>
        </w:rPr>
      </w:pPr>
      <w:r w:rsidRPr="00000000" w:rsidDel="00000000" w:rsidR="00000000">
        <w:rPr>
          <w:sz w:val="20"/>
          <w:szCs w:val="20"/>
          <w:rtl w:val="0"/>
        </w:rPr>
        <w:t xml:space="preserve">Group 7</w:t>
      </w:r>
    </w:p>
    <w:p w:rsidRPr="00000000" w:rsidR="00000000" w:rsidDel="00000000" w:rsidP="00000000" w:rsidRDefault="00000000" w14:paraId="00000003">
      <w:pPr>
        <w:spacing w:line="360" w:lineRule="auto"/>
        <w:ind w:left="720" w:firstLine="0"/>
        <w:jc w:val="center"/>
        <w:rPr>
          <w:sz w:val="20"/>
          <w:szCs w:val="20"/>
        </w:rPr>
      </w:pPr>
      <w:r w:rsidRPr="00000000" w:rsidDel="00000000" w:rsidR="00000000">
        <w:rPr>
          <w:sz w:val="20"/>
          <w:szCs w:val="20"/>
          <w:rtl w:val="0"/>
        </w:rPr>
        <w:t xml:space="preserve">Team members: Po Hsien Hsu, Liyun Ren, Jason Yao, Ziheng Shen, Christian Herridge</w:t>
      </w:r>
    </w:p>
    <w:p w:rsidRPr="00000000" w:rsidR="00000000" w:rsidDel="00000000" w:rsidP="00000000" w:rsidRDefault="00000000" w14:paraId="00000004">
      <w:pPr>
        <w:pStyle w:val="Heading5"/>
        <w:numPr>
          <w:ilvl w:val="0"/>
          <w:numId w:val="1"/>
        </w:numPr>
        <w:ind w:left="720" w:hanging="360"/>
        <w:rPr/>
      </w:pPr>
      <w:bookmarkStart w:name="_xg5nmxfsdh4o" w:colFirst="0" w:colLast="0" w:id="1"/>
      <w:bookmarkEnd w:id="1"/>
      <w:r w:rsidRPr="00000000" w:rsidDel="00000000" w:rsidR="00000000">
        <w:rPr>
          <w:rtl w:val="0"/>
        </w:rPr>
        <w:t xml:space="preserve">A brief background on the project</w:t>
      </w:r>
    </w:p>
    <w:p w:rsidRPr="00000000" w:rsidR="00000000" w:rsidDel="00000000" w:rsidP="00000000" w:rsidRDefault="00000000" w14:paraId="00000005">
      <w:pPr>
        <w:ind w:left="720" w:firstLine="0"/>
        <w:rPr/>
      </w:pPr>
      <w:r w:rsidRPr="00000000" w:rsidDel="00000000" w:rsidR="00000000">
        <w:rPr>
          <w:highlight w:val="white"/>
          <w:rtl w:val="0"/>
        </w:rPr>
        <w:t xml:space="preserve">Microscale combustion calorimeter (MCC) is an efficient instrument to evaluate flammability of materials from only milligram sized samples. MCC uses milligram-sized samples to study the pyrolysis of materials under controlled environment (atmosphere/heating rate/temp. range). Through the decomposition of the products, the heat release rate Q(t)(W/g) is calculated based on the oxygen consumption theory as a function of time. Due to the high cost of many standardized flame retardant tests, MCC can provide significant design flexibility for flame retardant material formations and rapid prototyping options.  However, the correlations of flame retardant testing results are often inconsistent with specific parameters extracted from MCC data. </w:t>
      </w:r>
      <w:r w:rsidRPr="00000000" w:rsidDel="00000000" w:rsidR="00000000">
        <w:rPr>
          <w:rtl w:val="0"/>
        </w:rPr>
      </w:r>
    </w:p>
    <w:p w:rsidRPr="00000000" w:rsidR="00000000" w:rsidDel="00000000" w:rsidP="00000000" w:rsidRDefault="00000000" w14:paraId="00000006">
      <w:pPr>
        <w:pStyle w:val="Heading5"/>
        <w:numPr>
          <w:ilvl w:val="0"/>
          <w:numId w:val="1"/>
        </w:numPr>
        <w:ind w:left="720" w:hanging="360"/>
        <w:rPr/>
      </w:pPr>
      <w:bookmarkStart w:name="_vwo39mk434wo" w:colFirst="0" w:colLast="0" w:id="2"/>
      <w:bookmarkEnd w:id="2"/>
      <w:r w:rsidRPr="00000000" w:rsidDel="00000000" w:rsidR="00000000">
        <w:rPr>
          <w:rtl w:val="0"/>
        </w:rPr>
        <w:t xml:space="preserve">The overall goal of the project</w:t>
      </w:r>
    </w:p>
    <w:p w:rsidRPr="00000000" w:rsidR="00000000" w:rsidDel="00000000" w:rsidP="00000000" w:rsidRDefault="00000000" w14:paraId="00000007">
      <w:pPr>
        <w:ind w:left="720" w:firstLine="0"/>
        <w:rPr/>
      </w:pPr>
      <w:r w:rsidRPr="00000000" w:rsidDel="00000000" w:rsidR="00000000">
        <w:rPr>
          <w:highlight w:val="white"/>
          <w:rtl w:val="0"/>
        </w:rPr>
        <w:t xml:space="preserve">In this project, we plan to analyze MCC data from 22 different kinds of adhesive materials. In each kind of adhesive materials, there are 2-3 different formulations. The total sample number is 58. Along with the MCC data, the dataset provided also contains information on pass/fail in accordance with FAR25.853 (a) vertical burn flame retardant test standard. The goal of this project is to establish a correlation between MCC data with actual flame retardant testing results. There are five useful parameters that can be extracted from MCC data and used as features of the model, including heat release capacity, total heat release, ignition temp, pyrolysis residue, and fire growth capacity.</w:t>
      </w:r>
      <w:r w:rsidRPr="00000000" w:rsidDel="00000000" w:rsidR="00000000">
        <w:rPr>
          <w:rtl w:val="0"/>
        </w:rPr>
      </w:r>
    </w:p>
    <w:p w:rsidRPr="00000000" w:rsidR="00000000" w:rsidDel="00000000" w:rsidP="00000000" w:rsidRDefault="00000000" w14:paraId="00000008">
      <w:pPr>
        <w:pStyle w:val="Heading5"/>
        <w:numPr>
          <w:ilvl w:val="0"/>
          <w:numId w:val="1"/>
        </w:numPr>
        <w:ind w:left="720" w:hanging="360"/>
        <w:rPr/>
      </w:pPr>
      <w:bookmarkStart w:name="_1b5pjl7fv6gx" w:colFirst="0" w:colLast="0" w:id="3"/>
      <w:bookmarkEnd w:id="3"/>
      <w:r w:rsidRPr="00000000" w:rsidDel="00000000" w:rsidR="00000000">
        <w:rPr>
          <w:rtl w:val="0"/>
        </w:rPr>
        <w:t xml:space="preserve">The general strategy you plan to use to achieve the goal</w:t>
      </w:r>
      <w:r w:rsidRPr="00000000" w:rsidDel="00000000" w:rsidR="00000000">
        <w:rPr>
          <w:rtl w:val="0"/>
        </w:rPr>
      </w:r>
    </w:p>
    <w:p w:rsidRPr="00000000" w:rsidR="00000000" w:rsidDel="00000000" w:rsidP="00000000" w:rsidRDefault="00000000" w14:paraId="00000009" w14:textId="528E2471">
      <w:pPr>
        <w:ind w:left="720" w:firstLine="0"/>
      </w:pPr>
      <w:r w:rsidRPr="00000000" w:rsidDel="00000000" w:rsidR="00000000">
        <w:rPr/>
        <w:t xml:space="preserve">In order to achieve our goal, we are interested in using a supervised learning model for classification.</w:t>
      </w:r>
      <w:r w:rsidRPr="00000000" w:rsidDel="00000000" w:rsidR="00000000">
        <w:rPr/>
        <w:t xml:space="preserve"> Our data</w:t>
      </w:r>
      <w:ins w:author="Shen, Ziheng" w:date="2020-09-17T23:24:40.701Z" w:id="1501328294">
        <w:r w:rsidR="5350F3A0">
          <w:t>set</w:t>
        </w:r>
      </w:ins>
      <w:r w:rsidRPr="00000000" w:rsidDel="00000000" w:rsidR="00000000">
        <w:rPr/>
        <w:t xml:space="preserve"> is composed of</w:t>
      </w:r>
      <w:r w:rsidRPr="00000000" w:rsidDel="00000000" w:rsidR="00000000">
        <w:rPr/>
        <w:t xml:space="preserve"> 22 different adhesives material time series obtained by MCC, with measurements of temperature; N2, O2, and total flow rates; Oxygen %; HRR; and heating rate. Additionally, we have FR data that provide</w:t>
      </w:r>
      <w:del w:author="Shen, Ziheng" w:date="2020-09-17T23:24:53.285Z" w:id="178918110">
        <w:r w:rsidDel="00000000">
          <w:rPr>
            <w:rtl w:val="0"/>
          </w:rPr>
          <w:delText>s</w:delText>
        </w:r>
      </w:del>
      <w:r w:rsidRPr="00000000" w:rsidDel="00000000" w:rsidR="00000000">
        <w:rPr/>
        <w:t xml:space="preserve"> the actual flame resistance performance of the materials. Our first step will be to get more familiar with the measurements and see how we can use them in our model. </w:t>
      </w:r>
      <w:ins w:author="Shen, Ziheng" w:date="2020-09-17T23:25:49.715Z" w:id="2092271063">
        <w:r w:rsidR="2169657E">
          <w:t>Several regression models might be tested to best fit the raw data</w:t>
        </w:r>
      </w:ins>
      <w:ins w:author="Shen, Ziheng" w:date="2020-09-17T23:27:41.163Z" w:id="1844262180">
        <w:r w:rsidR="61E14E5D">
          <w:t xml:space="preserve"> and obtain the features for further prediction</w:t>
        </w:r>
      </w:ins>
      <w:ins w:author="Shen, Ziheng" w:date="2020-09-17T23:26:16.61Z" w:id="193171814">
        <w:r w:rsidR="2169657E">
          <w:t xml:space="preserve">. </w:t>
        </w:r>
      </w:ins>
      <w:r w:rsidRPr="00000000" w:rsidDel="00000000" w:rsidR="00000000">
        <w:rPr/>
        <w:t xml:space="preserve">Afterwards, we will experiment with different classification models learned in class and use these with FR result labels to determine materials’ flame resistance properties.</w:t>
      </w:r>
      <w:r w:rsidRPr="00000000" w:rsidDel="00000000" w:rsidR="00000000">
        <w:rPr>
          <w:rtl w:val="0"/>
        </w:rPr>
      </w:r>
    </w:p>
    <w:p w:rsidRPr="00000000" w:rsidR="00000000" w:rsidDel="00000000" w:rsidP="00000000" w:rsidRDefault="00000000" w14:paraId="0000000A">
      <w:pPr>
        <w:pStyle w:val="Heading5"/>
        <w:numPr>
          <w:ilvl w:val="0"/>
          <w:numId w:val="1"/>
        </w:numPr>
        <w:ind w:left="720" w:hanging="360"/>
        <w:rPr/>
      </w:pPr>
      <w:bookmarkStart w:name="_qn7it8zb6lw7" w:colFirst="0" w:colLast="0" w:id="4"/>
      <w:bookmarkEnd w:id="4"/>
      <w:r w:rsidRPr="00000000" w:rsidDel="00000000" w:rsidR="00000000">
        <w:rPr>
          <w:rtl w:val="0"/>
        </w:rPr>
        <w:t xml:space="preserve">Anticipated risks and contingency plans</w:t>
      </w:r>
      <w:r w:rsidRPr="00000000" w:rsidDel="00000000" w:rsidR="00000000">
        <w:rPr>
          <w:rtl w:val="0"/>
        </w:rPr>
      </w:r>
    </w:p>
    <w:p w:rsidRPr="00000000" w:rsidR="00000000" w:rsidDel="00000000" w:rsidP="00000000" w:rsidRDefault="00000000" w14:paraId="0000000B" w14:textId="1237CC98">
      <w:pPr>
        <w:ind w:left="720" w:firstLine="0"/>
        <w:rPr>
          <w:rtl w:val="0"/>
        </w:rPr>
      </w:pPr>
      <w:r w:rsidR="00000000">
        <w:rPr/>
        <w:t xml:space="preserve">Our goal is to build a predicting model for the FR test, based on the MCC data we have. It’s possible that we may encounter many problems with the model fitting. However, there </w:t>
      </w:r>
      <w:del w:author="Shen, Ziheng" w:date="2020-09-17T23:18:22.98Z" w:id="581315651">
        <w:r w:rsidDel="00000000">
          <w:rPr>
            <w:rtl w:val="0"/>
          </w:rPr>
          <w:delText>is</w:delText>
        </w:r>
      </w:del>
      <w:ins w:author="Shen, Ziheng" w:date="2020-09-17T23:18:25.223Z" w:id="1721530917">
        <w:r w:rsidR="40A0498C">
          <w:rPr>
            <w:rtl w:val="0"/>
          </w:rPr>
          <w:t>are</w:t>
        </w:r>
      </w:ins>
      <w:r w:rsidR="00000000">
        <w:rPr/>
        <w:t xml:space="preserve"> existing software</w:t>
      </w:r>
      <w:del w:author="Shen, Ziheng" w:date="2020-09-17T23:18:28.127Z" w:id="1238986999">
        <w:r w:rsidDel="00000000">
          <w:rPr>
            <w:rtl w:val="0"/>
          </w:rPr>
          <w:delText>s</w:delText>
        </w:r>
      </w:del>
      <w:ins w:author="Shen, Ziheng" w:date="2020-09-17T23:18:31.686Z" w:id="1423750570">
        <w:r w:rsidR="657115FB">
          <w:rPr>
            <w:rtl w:val="0"/>
          </w:rPr>
          <w:t xml:space="preserve"> packages</w:t>
        </w:r>
      </w:ins>
      <w:r w:rsidR="00000000">
        <w:rPr/>
        <w:t xml:space="preserve"> that </w:t>
      </w:r>
      <w:del w:author="Shen, Ziheng" w:date="2020-09-17T23:21:19.553Z" w:id="1885745696">
        <w:r w:rsidDel="00000000">
          <w:rPr>
            <w:rtl w:val="0"/>
          </w:rPr>
          <w:delText>simulate</w:delText>
        </w:r>
      </w:del>
      <w:del w:author="Shen, Ziheng" w:date="2020-09-17T23:18:39.715Z" w:id="1848401982">
        <w:r w:rsidDel="00000000">
          <w:rPr>
            <w:rtl w:val="0"/>
          </w:rPr>
          <w:delText>s</w:delText>
        </w:r>
      </w:del>
      <w:del w:author="Shen, Ziheng" w:date="2020-09-17T23:21:19.553Z" w:id="673544287">
        <w:r w:rsidDel="00000000">
          <w:rPr>
            <w:rtl w:val="0"/>
          </w:rPr>
          <w:delText xml:space="preserve"> these predictions</w:delText>
        </w:r>
      </w:del>
      <w:ins w:author="Shen, Ziheng" w:date="2020-09-17T23:28:40.63Z" w:id="1642382586">
        <w:r w:rsidR="53CDDC6F">
          <w:rPr>
            <w:rtl w:val="0"/>
          </w:rPr>
          <w:t>can</w:t>
        </w:r>
      </w:ins>
      <w:ins w:author="Shen, Ziheng" w:date="2020-09-17T23:21:26.857Z" w:id="1867586630">
        <w:r w:rsidR="41F79A0D">
          <w:rPr>
            <w:rtl w:val="0"/>
          </w:rPr>
          <w:t xml:space="preserve"> manually </w:t>
        </w:r>
      </w:ins>
      <w:ins w:author="Shen, Ziheng" w:date="2020-09-17T23:28:54.29Z" w:id="1140005094">
        <w:r w:rsidR="2FAA6EDE">
          <w:rPr>
            <w:rtl w:val="0"/>
          </w:rPr>
          <w:t>fit the raw data with different basis sets</w:t>
        </w:r>
      </w:ins>
      <w:r w:rsidR="00000000">
        <w:rPr/>
        <w:t>. Even though we don’t have access to the</w:t>
      </w:r>
      <w:ins w:author="Shen, Ziheng" w:date="2020-09-17T23:19:01.806Z" w:id="1345819348">
        <w:r w:rsidR="68EB5767">
          <w:rPr>
            <w:rtl w:val="0"/>
          </w:rPr>
          <w:t xml:space="preserve"> source</w:t>
        </w:r>
      </w:ins>
      <w:r w:rsidR="00000000">
        <w:rPr/>
        <w:t xml:space="preserve"> codes of the software</w:t>
      </w:r>
      <w:del w:author="Shen, Ziheng" w:date="2020-09-17T23:18:57.716Z" w:id="1298961523">
        <w:r w:rsidDel="00000000">
          <w:rPr>
            <w:rtl w:val="0"/>
          </w:rPr>
          <w:delText>s</w:delText>
        </w:r>
      </w:del>
      <w:ins w:author="Shen, Ziheng" w:date="2020-09-17T23:29:02.516Z" w:id="10048306">
        <w:r w:rsidR="220E7225">
          <w:rPr>
            <w:rtl w:val="0"/>
          </w:rPr>
          <w:t xml:space="preserve"> packages</w:t>
        </w:r>
      </w:ins>
      <w:r w:rsidR="00000000">
        <w:rPr/>
        <w:t xml:space="preserve">, we do have access to </w:t>
      </w:r>
      <w:del w:author="Shen, Ziheng" w:date="2020-09-17T23:21:36.336Z" w:id="1606034487">
        <w:r w:rsidDel="00000000">
          <w:rPr>
            <w:rtl w:val="0"/>
          </w:rPr>
          <w:delText xml:space="preserve">get </w:delText>
        </w:r>
      </w:del>
      <w:r w:rsidR="00000000">
        <w:rPr/>
        <w:t>the results</w:t>
      </w:r>
      <w:del w:author="Shen, Ziheng" w:date="2020-09-17T23:21:39.49Z" w:id="1688897063">
        <w:r w:rsidDel="00000000">
          <w:rPr>
            <w:rtl w:val="0"/>
          </w:rPr>
          <w:delText xml:space="preserve"> of the software</w:delText>
        </w:r>
      </w:del>
      <w:del w:author="Shen, Ziheng" w:date="2020-09-17T23:19:09.411Z" w:id="1573552638">
        <w:r w:rsidDel="00000000">
          <w:rPr>
            <w:rtl w:val="0"/>
          </w:rPr>
          <w:delText>s</w:delText>
        </w:r>
      </w:del>
      <w:r w:rsidR="00000000">
        <w:rPr/>
        <w:t>. That is to say,</w:t>
      </w:r>
      <w:ins w:author="Shen, Ziheng" w:date="2020-09-17T23:21:59.005Z" w:id="1879934294">
        <w:r w:rsidR="2F0BAF6A">
          <w:rPr>
            <w:rtl w:val="0"/>
          </w:rPr>
          <w:t xml:space="preserve"> for the </w:t>
        </w:r>
      </w:ins>
      <w:ins w:author="Shen, Ziheng" w:date="2020-09-17T23:29:19.949Z" w:id="1811214782">
        <w:r w:rsidR="71D3DAD1">
          <w:rPr>
            <w:rtl w:val="0"/>
          </w:rPr>
          <w:t xml:space="preserve">data fitting </w:t>
        </w:r>
      </w:ins>
      <w:ins w:author="Shen, Ziheng" w:date="2020-09-17T23:21:59.005Z" w:id="1878173977">
        <w:r w:rsidR="2F0BAF6A">
          <w:rPr>
            <w:rtl w:val="0"/>
          </w:rPr>
          <w:t>ste</w:t>
        </w:r>
      </w:ins>
      <w:ins w:author="Shen, Ziheng" w:date="2020-09-17T23:22:01.051Z" w:id="3052932">
        <w:r w:rsidR="2F0BAF6A">
          <w:rPr>
            <w:rtl w:val="0"/>
          </w:rPr>
          <w:t xml:space="preserve">p, </w:t>
        </w:r>
      </w:ins>
      <w:del w:author="Shen, Ziheng" w:date="2020-09-17T23:21:51.385Z" w:id="1009617307">
        <w:r w:rsidDel="00000000">
          <w:rPr>
            <w:rtl w:val="0"/>
          </w:rPr>
          <w:delText xml:space="preserve"> </w:delText>
        </w:r>
      </w:del>
      <w:r w:rsidR="00000000">
        <w:rPr/>
        <w:t>we could get a general idea of the fitting line</w:t>
      </w:r>
      <w:r w:rsidR="00000000">
        <w:rPr/>
        <w:t>. Another thing that might be tricky</w:t>
      </w:r>
      <w:r w:rsidR="00000000">
        <w:rPr/>
        <w:t xml:space="preserve"> is the classification of the materials, since similar materials may have similar data</w:t>
      </w:r>
      <w:del w:author="Shen, Ziheng" w:date="2020-09-17T23:19:22.142Z" w:id="585478489">
        <w:r w:rsidDel="00000000">
          <w:rPr>
            <w:rtl w:val="0"/>
          </w:rPr>
          <w:delText>s</w:delText>
        </w:r>
      </w:del>
      <w:r w:rsidR="00000000">
        <w:rPr/>
        <w:t>. Trying out regression might be a solution for this.</w:t>
      </w:r>
    </w:p>
    <w:sectPr>
      <w:headerReference w:type="default" r:id="rId7"/>
      <w:footerReference w:type="default" r:id="rId8"/>
      <w:pgSz w:w="12240" w:h="15840" w:orient="portrait"/>
      <w:pgMar w:top="1440" w:right="1440" w:bottom="1440" w:left="1440" w:header="144" w:footer="144"/>
      <w:pgNumType w:start="1"/>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Pr="00000000" w:rsidR="00000000" w:rsidDel="00000000" w:rsidP="00000000" w:rsidRDefault="00000000" w14:paraId="6F4A9FAB">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45D082A8" w:rsidP="45D082A8" w:rsidRDefault="45D082A8" w14:paraId="720B2F45" w14:textId="6D22FC93">
    <w:pPr>
      <w:pStyle w:val="Normal"/>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Shen, Ziheng">
    <w15:presenceInfo w15:providerId="AD" w15:userId="S::zshen83@gatech.edu::f5789399-98c8-400d-8a14-efa63c64de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tru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45D082A8"/>
    <w:rsid w:val="00000000"/>
    <w:rsid w:val="03C0C7A9"/>
    <w:rsid w:val="0EEDE95B"/>
    <w:rsid w:val="106DBEBA"/>
    <w:rsid w:val="13CD26FD"/>
    <w:rsid w:val="2169657E"/>
    <w:rsid w:val="220E7225"/>
    <w:rsid w:val="286CA0E7"/>
    <w:rsid w:val="2CA6D062"/>
    <w:rsid w:val="2F0BAF6A"/>
    <w:rsid w:val="2FAA6EDE"/>
    <w:rsid w:val="32314429"/>
    <w:rsid w:val="3CE0A4E1"/>
    <w:rsid w:val="40A0498C"/>
    <w:rsid w:val="41F79A0D"/>
    <w:rsid w:val="45D082A8"/>
    <w:rsid w:val="4E7D4FAC"/>
    <w:rsid w:val="5350F3A0"/>
    <w:rsid w:val="53CDDC6F"/>
    <w:rsid w:val="548B21BF"/>
    <w:rsid w:val="5712611C"/>
    <w:rsid w:val="597C73A6"/>
    <w:rsid w:val="60EA5E17"/>
    <w:rsid w:val="61E14E5D"/>
    <w:rsid w:val="6253CE8B"/>
    <w:rsid w:val="6462BB9E"/>
    <w:rsid w:val="657115FB"/>
    <w:rsid w:val="68EB5767"/>
    <w:rsid w:val="6C2D10BE"/>
    <w:rsid w:val="6D85ADAF"/>
    <w:rsid w:val="71D3DAD1"/>
    <w:rsid w:val="74BA5735"/>
    <w:rsid w:val="7A351984"/>
    <w:rsid w:val="7CDF2A52"/>
    <w:rsid w:val="7E031294"/>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 /><Relationship Type="http://schemas.openxmlformats.org/officeDocument/2006/relationships/styles" Target="styles.xml" Id="rId6" /><Relationship Type="http://schemas.openxmlformats.org/officeDocument/2006/relationships/customXml" Target="../customXml/item3.xml" Id="rId11" /><Relationship Type="http://schemas.openxmlformats.org/officeDocument/2006/relationships/numbering" Target="numbering.xml" Id="rId5" /><Relationship Type="http://schemas.openxmlformats.org/officeDocument/2006/relationships/customXml" Target="../customXml/item2.xml" Id="rId10" /><Relationship Type="http://schemas.openxmlformats.org/officeDocument/2006/relationships/fontTable" Target="fontTable.xml" Id="rId4" /><Relationship Type="http://schemas.openxmlformats.org/officeDocument/2006/relationships/customXml" Target="../customXml/item1.xml" Id="rId9" /><Relationship Type="http://schemas.microsoft.com/office/2011/relationships/people" Target="/word/people.xml" Id="R95bc7ae268054fc4" /><Relationship Type="http://schemas.microsoft.com/office/2011/relationships/commentsExtended" Target="/word/commentsExtended.xml" Id="R20191e180fb6424d" /><Relationship Type="http://schemas.microsoft.com/office/2016/09/relationships/commentsIds" Target="/word/commentsIds.xml" Id="R5c3080d29a6c4c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87B1DD48297439837DAB3DF7E3D97" ma:contentTypeVersion="4" ma:contentTypeDescription="Create a new document." ma:contentTypeScope="" ma:versionID="a06746db7a65c1aebf4f1764dc0f6ae9">
  <xsd:schema xmlns:xsd="http://www.w3.org/2001/XMLSchema" xmlns:xs="http://www.w3.org/2001/XMLSchema" xmlns:p="http://schemas.microsoft.com/office/2006/metadata/properties" xmlns:ns2="920ffb51-eb00-4155-98dd-b4563ac3fe8b" targetNamespace="http://schemas.microsoft.com/office/2006/metadata/properties" ma:root="true" ma:fieldsID="f507b64d3bb94216151a8359e4cfbccd" ns2:_="">
    <xsd:import namespace="920ffb51-eb00-4155-98dd-b4563ac3fe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ffb51-eb00-4155-98dd-b4563ac3fe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92AC25-4E23-43DE-9F0D-247276FC6404}"/>
</file>

<file path=customXml/itemProps2.xml><?xml version="1.0" encoding="utf-8"?>
<ds:datastoreItem xmlns:ds="http://schemas.openxmlformats.org/officeDocument/2006/customXml" ds:itemID="{5B3F0DBE-5818-4619-9904-AE8A921DFC5B}"/>
</file>

<file path=customXml/itemProps3.xml><?xml version="1.0" encoding="utf-8"?>
<ds:datastoreItem xmlns:ds="http://schemas.openxmlformats.org/officeDocument/2006/customXml" ds:itemID="{C44ECE3E-1CEA-42F2-A761-8ECB21C69F64}"/>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0x01010041887B1DD48297439837DAB3DF7E3D97</vt:lpwstr>
  </property>
</Properties>
</file>